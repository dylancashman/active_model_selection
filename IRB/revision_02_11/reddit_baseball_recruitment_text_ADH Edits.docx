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9786C" w14:textId="77777777" w:rsidR="007173E9" w:rsidRDefault="007173E9">
      <w:r>
        <w:t>Can you predict the hall of fame votes using machine learning?</w:t>
      </w:r>
    </w:p>
    <w:p w14:paraId="274D99CF" w14:textId="5571C8D6" w:rsidR="004074BA" w:rsidRDefault="007173E9">
      <w:commentRangeStart w:id="0"/>
      <w:commentRangeStart w:id="1"/>
      <w:commentRangeStart w:id="2"/>
      <w:r>
        <w:t xml:space="preserve">Researchers in the Department of Computer Science at Tufts University are currently conducting an experiment to assess whether visualization techniques combined with the generation of artificial data can help analysts select better machine learning models.  If you choose to participate in this study, you will be asked to explore a dataset of historical baseball players, and compare multiple machine learning models based on their </w:t>
      </w:r>
      <w:del w:id="3" w:author="Tufts SBER IRB" w:date="2020-02-07T16:59:00Z">
        <w:r w:rsidDel="001E6205">
          <w:delText xml:space="preserve">their </w:delText>
        </w:r>
      </w:del>
      <w:r>
        <w:t xml:space="preserve">determinations of whether those baseball players should have made the hall of fame or not.  </w:t>
      </w:r>
      <w:commentRangeEnd w:id="0"/>
      <w:r w:rsidR="001E6205">
        <w:rPr>
          <w:rStyle w:val="CommentReference"/>
        </w:rPr>
        <w:commentReference w:id="0"/>
      </w:r>
      <w:commentRangeEnd w:id="1"/>
      <w:r w:rsidR="009B196D">
        <w:rPr>
          <w:rStyle w:val="CommentReference"/>
        </w:rPr>
        <w:commentReference w:id="1"/>
      </w:r>
      <w:commentRangeEnd w:id="2"/>
      <w:r w:rsidR="009B196D">
        <w:rPr>
          <w:rStyle w:val="CommentReference"/>
        </w:rPr>
        <w:commentReference w:id="2"/>
      </w:r>
    </w:p>
    <w:p w14:paraId="6712541E" w14:textId="213A5631" w:rsidR="007173E9" w:rsidRDefault="007173E9">
      <w:commentRangeStart w:id="4"/>
      <w:r>
        <w:t>You may participate in this study if you are 18 years or older and are comfortable with communicating in English</w:t>
      </w:r>
      <w:ins w:id="5" w:author="dylan.cashman" w:date="2020-02-11T16:47:00Z">
        <w:r w:rsidR="009B196D">
          <w:t xml:space="preserve"> and if you are currently in the United States</w:t>
        </w:r>
      </w:ins>
      <w:bookmarkStart w:id="6" w:name="_GoBack"/>
      <w:bookmarkEnd w:id="6"/>
      <w:r>
        <w:t xml:space="preserve">. </w:t>
      </w:r>
      <w:commentRangeEnd w:id="4"/>
      <w:r w:rsidR="001E6205">
        <w:rPr>
          <w:rStyle w:val="CommentReference"/>
        </w:rPr>
        <w:commentReference w:id="4"/>
      </w:r>
      <w:r>
        <w:t xml:space="preserve">We expect </w:t>
      </w:r>
      <w:del w:id="7" w:author="Tufts SBER IRB" w:date="2020-02-07T17:01:00Z">
        <w:r w:rsidDel="001E6205">
          <w:delText xml:space="preserve">the </w:delText>
        </w:r>
      </w:del>
      <w:ins w:id="8" w:author="Tufts SBER IRB" w:date="2020-02-07T17:01:00Z">
        <w:r w:rsidR="001E6205">
          <w:t xml:space="preserve">your </w:t>
        </w:r>
      </w:ins>
      <w:r>
        <w:t xml:space="preserve">entire </w:t>
      </w:r>
      <w:del w:id="9" w:author="Tufts SBER IRB" w:date="2020-02-07T17:01:00Z">
        <w:r w:rsidDel="001E6205">
          <w:delText xml:space="preserve">study </w:delText>
        </w:r>
      </w:del>
      <w:ins w:id="10" w:author="Tufts SBER IRB" w:date="2020-02-07T17:01:00Z">
        <w:r w:rsidR="001E6205">
          <w:t xml:space="preserve">participation in the study </w:t>
        </w:r>
      </w:ins>
      <w:r>
        <w:t>to take about 30-60 minutes. Your participation in the study is completely voluntary and you are allowed to skip any question or task at any time. If you choose to participate in this study</w:t>
      </w:r>
      <w:ins w:id="11" w:author="Tufts SBER IRB" w:date="2020-02-07T17:01:00Z">
        <w:r w:rsidR="001E6205">
          <w:t>,</w:t>
        </w:r>
      </w:ins>
      <w:r>
        <w:t xml:space="preserve"> you are also free to revoke your consent and terminate the study at any time without penalties.</w:t>
      </w:r>
    </w:p>
    <w:p w14:paraId="4531EC66" w14:textId="77777777" w:rsidR="007173E9" w:rsidRDefault="007173E9">
      <w:r>
        <w:t>You will not be compensated for participation in this experiment.</w:t>
      </w:r>
    </w:p>
    <w:p w14:paraId="2746D54E" w14:textId="77777777" w:rsidR="007173E9" w:rsidRDefault="007173E9">
      <w:r>
        <w:t xml:space="preserve">You will have the opportunity to read additional information about the experiment before consenting to participate.  </w:t>
      </w:r>
    </w:p>
    <w:p w14:paraId="6371D96A" w14:textId="77777777" w:rsidR="007173E9" w:rsidRDefault="007173E9">
      <w:r>
        <w:t xml:space="preserve">If you would like to participate, please click the </w:t>
      </w:r>
      <w:commentRangeStart w:id="12"/>
      <w:r>
        <w:t>following link</w:t>
      </w:r>
      <w:commentRangeEnd w:id="12"/>
      <w:r w:rsidR="001E6205">
        <w:rPr>
          <w:rStyle w:val="CommentReference"/>
        </w:rPr>
        <w:commentReference w:id="12"/>
      </w:r>
      <w:r>
        <w:t>.  Thank you!</w:t>
      </w:r>
    </w:p>
    <w:sectPr w:rsidR="007173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ufts SBER IRB" w:date="2020-02-07T17:00:00Z" w:initials="IRB">
    <w:p w14:paraId="77D84452" w14:textId="797C83CC" w:rsidR="001E6205" w:rsidRDefault="001E6205">
      <w:pPr>
        <w:pStyle w:val="CommentText"/>
      </w:pPr>
      <w:r>
        <w:rPr>
          <w:rStyle w:val="CommentReference"/>
        </w:rPr>
        <w:annotationRef/>
      </w:r>
      <w:r>
        <w:t>Consider revising to write in language that may be more accessible to a lay population.</w:t>
      </w:r>
    </w:p>
  </w:comment>
  <w:comment w:id="1" w:author="dylan.cashman" w:date="2020-02-11T16:47:00Z" w:initials="d">
    <w:p w14:paraId="3B046ADE" w14:textId="1ADC328B" w:rsidR="009B196D" w:rsidRDefault="009B196D">
      <w:pPr>
        <w:pStyle w:val="CommentText"/>
      </w:pPr>
      <w:r>
        <w:rPr>
          <w:rStyle w:val="CommentReference"/>
        </w:rPr>
        <w:annotationRef/>
      </w:r>
      <w:r>
        <w:t>This is accessible to the population we are reaching out to.</w:t>
      </w:r>
    </w:p>
  </w:comment>
  <w:comment w:id="2" w:author="dylan.cashman" w:date="2020-02-11T16:47:00Z" w:initials="d">
    <w:p w14:paraId="0C8BB353" w14:textId="666B2CCD" w:rsidR="009B196D" w:rsidRDefault="009B196D">
      <w:pPr>
        <w:pStyle w:val="CommentText"/>
      </w:pPr>
      <w:r>
        <w:rPr>
          <w:rStyle w:val="CommentReference"/>
        </w:rPr>
        <w:annotationRef/>
      </w:r>
    </w:p>
  </w:comment>
  <w:comment w:id="4" w:author="Tufts SBER IRB" w:date="2020-02-07T17:00:00Z" w:initials="IRB">
    <w:p w14:paraId="38D912E9" w14:textId="0FB35686" w:rsidR="001E6205" w:rsidRDefault="001E6205">
      <w:pPr>
        <w:pStyle w:val="CommentText"/>
      </w:pPr>
      <w:r>
        <w:rPr>
          <w:rStyle w:val="CommentReference"/>
        </w:rPr>
        <w:annotationRef/>
      </w:r>
      <w:r>
        <w:t>And if they are currently in the US?</w:t>
      </w:r>
    </w:p>
  </w:comment>
  <w:comment w:id="12" w:author="Tufts SBER IRB" w:date="2020-02-07T17:01:00Z" w:initials="IRB">
    <w:p w14:paraId="2F8FB9FC" w14:textId="3C173CDA" w:rsidR="001E6205" w:rsidRDefault="001E6205">
      <w:pPr>
        <w:pStyle w:val="CommentText"/>
      </w:pPr>
      <w:r>
        <w:rPr>
          <w:rStyle w:val="CommentReference"/>
        </w:rPr>
        <w:annotationRef/>
      </w:r>
      <w:r>
        <w:t>Insert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D84452" w15:done="0"/>
  <w15:commentEx w15:paraId="3B046ADE" w15:paraIdParent="77D84452" w15:done="0"/>
  <w15:commentEx w15:paraId="0C8BB353" w15:paraIdParent="77D84452" w15:done="0"/>
  <w15:commentEx w15:paraId="38D912E9" w15:done="0"/>
  <w15:commentEx w15:paraId="2F8FB9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D84452" w16cid:durableId="21E81610"/>
  <w16cid:commentId w16cid:paraId="3B046ADE" w16cid:durableId="21ED5908"/>
  <w16cid:commentId w16cid:paraId="0C8BB353" w16cid:durableId="21ED5911"/>
  <w16cid:commentId w16cid:paraId="38D912E9" w16cid:durableId="21E81639"/>
  <w16cid:commentId w16cid:paraId="2F8FB9FC" w16cid:durableId="21E816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ufts SBER IRB">
    <w15:presenceInfo w15:providerId="None" w15:userId="Tufts SBER IRB"/>
  </w15:person>
  <w15:person w15:author="dylan.cashman">
    <w15:presenceInfo w15:providerId="None" w15:userId="dylan.cash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01"/>
    <w:rsid w:val="001E6205"/>
    <w:rsid w:val="004E0D01"/>
    <w:rsid w:val="007173E9"/>
    <w:rsid w:val="009A41B7"/>
    <w:rsid w:val="009B196D"/>
    <w:rsid w:val="00EE0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641E"/>
  <w15:chartTrackingRefBased/>
  <w15:docId w15:val="{FBF97D4D-CD8C-4A3C-A0B6-45D9D5B6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6205"/>
    <w:rPr>
      <w:sz w:val="16"/>
      <w:szCs w:val="16"/>
    </w:rPr>
  </w:style>
  <w:style w:type="paragraph" w:styleId="CommentText">
    <w:name w:val="annotation text"/>
    <w:basedOn w:val="Normal"/>
    <w:link w:val="CommentTextChar"/>
    <w:uiPriority w:val="99"/>
    <w:semiHidden/>
    <w:unhideWhenUsed/>
    <w:rsid w:val="001E6205"/>
    <w:pPr>
      <w:spacing w:line="240" w:lineRule="auto"/>
    </w:pPr>
    <w:rPr>
      <w:sz w:val="20"/>
      <w:szCs w:val="20"/>
    </w:rPr>
  </w:style>
  <w:style w:type="character" w:customStyle="1" w:styleId="CommentTextChar">
    <w:name w:val="Comment Text Char"/>
    <w:basedOn w:val="DefaultParagraphFont"/>
    <w:link w:val="CommentText"/>
    <w:uiPriority w:val="99"/>
    <w:semiHidden/>
    <w:rsid w:val="001E6205"/>
    <w:rPr>
      <w:sz w:val="20"/>
      <w:szCs w:val="20"/>
    </w:rPr>
  </w:style>
  <w:style w:type="paragraph" w:styleId="CommentSubject">
    <w:name w:val="annotation subject"/>
    <w:basedOn w:val="CommentText"/>
    <w:next w:val="CommentText"/>
    <w:link w:val="CommentSubjectChar"/>
    <w:uiPriority w:val="99"/>
    <w:semiHidden/>
    <w:unhideWhenUsed/>
    <w:rsid w:val="001E6205"/>
    <w:rPr>
      <w:b/>
      <w:bCs/>
    </w:rPr>
  </w:style>
  <w:style w:type="character" w:customStyle="1" w:styleId="CommentSubjectChar">
    <w:name w:val="Comment Subject Char"/>
    <w:basedOn w:val="CommentTextChar"/>
    <w:link w:val="CommentSubject"/>
    <w:uiPriority w:val="99"/>
    <w:semiHidden/>
    <w:rsid w:val="001E6205"/>
    <w:rPr>
      <w:b/>
      <w:bCs/>
      <w:sz w:val="20"/>
      <w:szCs w:val="20"/>
    </w:rPr>
  </w:style>
  <w:style w:type="paragraph" w:styleId="BalloonText">
    <w:name w:val="Balloon Text"/>
    <w:basedOn w:val="Normal"/>
    <w:link w:val="BalloonTextChar"/>
    <w:uiPriority w:val="99"/>
    <w:semiHidden/>
    <w:unhideWhenUsed/>
    <w:rsid w:val="001E62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2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Cashman</dc:creator>
  <cp:keywords/>
  <dc:description/>
  <cp:lastModifiedBy>dylan.cashman</cp:lastModifiedBy>
  <cp:revision>3</cp:revision>
  <dcterms:created xsi:type="dcterms:W3CDTF">2020-02-07T22:02:00Z</dcterms:created>
  <dcterms:modified xsi:type="dcterms:W3CDTF">2020-02-11T21:47:00Z</dcterms:modified>
</cp:coreProperties>
</file>